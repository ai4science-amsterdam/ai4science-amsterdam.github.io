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ED72" w14:textId="6B1ABAA8" w:rsidR="00907FC1" w:rsidRPr="00B350E4" w:rsidRDefault="00907FC1">
      <w:pPr>
        <w:rPr>
          <w:rFonts w:ascii="Times New Roman" w:hAnsi="Times New Roman" w:cs="Times New Roman"/>
          <w:b/>
          <w:bCs/>
          <w:color w:val="0070C0"/>
        </w:rPr>
      </w:pPr>
      <w:r w:rsidRPr="00B350E4">
        <w:rPr>
          <w:rFonts w:ascii="Times New Roman" w:hAnsi="Times New Roman" w:cs="Times New Roman"/>
          <w:b/>
          <w:bCs/>
          <w:color w:val="0070C0"/>
        </w:rPr>
        <w:t xml:space="preserve">Template for </w:t>
      </w:r>
      <w:r w:rsidR="00705989">
        <w:rPr>
          <w:rFonts w:ascii="Times New Roman" w:hAnsi="Times New Roman" w:cs="Times New Roman"/>
          <w:b/>
          <w:bCs/>
          <w:color w:val="0070C0"/>
        </w:rPr>
        <w:t xml:space="preserve">Flagship project </w:t>
      </w:r>
      <w:r w:rsidRPr="00B350E4">
        <w:rPr>
          <w:rFonts w:ascii="Times New Roman" w:hAnsi="Times New Roman" w:cs="Times New Roman"/>
          <w:b/>
          <w:bCs/>
          <w:color w:val="0070C0"/>
        </w:rPr>
        <w:t xml:space="preserve">proposals for the AI4SMM </w:t>
      </w:r>
      <w:r w:rsidR="00705989">
        <w:rPr>
          <w:rFonts w:ascii="Times New Roman" w:hAnsi="Times New Roman" w:cs="Times New Roman"/>
          <w:b/>
          <w:bCs/>
          <w:color w:val="0070C0"/>
        </w:rPr>
        <w:t>RPA</w:t>
      </w:r>
      <w:r w:rsidRPr="00B350E4">
        <w:rPr>
          <w:rFonts w:ascii="Times New Roman" w:hAnsi="Times New Roman" w:cs="Times New Roman"/>
          <w:b/>
          <w:bCs/>
          <w:color w:val="0070C0"/>
        </w:rPr>
        <w:t>.</w:t>
      </w:r>
    </w:p>
    <w:p w14:paraId="2D1A6092" w14:textId="77777777" w:rsidR="00907FC1" w:rsidRPr="00B350E4" w:rsidRDefault="00907FC1">
      <w:pPr>
        <w:rPr>
          <w:rFonts w:ascii="Times New Roman" w:hAnsi="Times New Roman" w:cs="Times New Roman"/>
          <w:color w:val="0070C0"/>
          <w:sz w:val="22"/>
          <w:szCs w:val="22"/>
        </w:rPr>
      </w:pPr>
    </w:p>
    <w:p w14:paraId="1ECFD480" w14:textId="06E114EF" w:rsidR="00907FC1" w:rsidRPr="00B350E4" w:rsidRDefault="00907FC1" w:rsidP="00907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>Please use this word template to compile your full proposal</w:t>
      </w:r>
    </w:p>
    <w:p w14:paraId="386A3403" w14:textId="5C1AE96B" w:rsidR="00907FC1" w:rsidRPr="00B350E4" w:rsidRDefault="00907FC1" w:rsidP="00907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 xml:space="preserve">Maximum length: </w:t>
      </w:r>
      <w:r w:rsidR="00593E2F">
        <w:rPr>
          <w:rFonts w:ascii="Times New Roman" w:hAnsi="Times New Roman" w:cs="Times New Roman"/>
          <w:color w:val="0070C0"/>
          <w:sz w:val="22"/>
          <w:szCs w:val="22"/>
        </w:rPr>
        <w:t>3</w:t>
      </w:r>
      <w:r w:rsidRPr="00B350E4">
        <w:rPr>
          <w:rFonts w:ascii="Times New Roman" w:hAnsi="Times New Roman" w:cs="Times New Roman"/>
          <w:color w:val="0070C0"/>
          <w:sz w:val="22"/>
          <w:szCs w:val="22"/>
        </w:rPr>
        <w:t xml:space="preserve"> pages excluding bibliography </w:t>
      </w:r>
    </w:p>
    <w:p w14:paraId="4C1FCAF7" w14:textId="3CE8574F" w:rsidR="00907FC1" w:rsidRPr="00B350E4" w:rsidRDefault="00907FC1" w:rsidP="00907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>Do not change the margin settings</w:t>
      </w:r>
    </w:p>
    <w:p w14:paraId="4F1B877B" w14:textId="7878567E" w:rsidR="00907FC1" w:rsidRPr="00B350E4" w:rsidRDefault="00907FC1" w:rsidP="00907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>Font: Times New Roman 11pt</w:t>
      </w:r>
    </w:p>
    <w:p w14:paraId="53AA7853" w14:textId="26BDD2FA" w:rsidR="00B350E4" w:rsidRDefault="00907FC1" w:rsidP="00B35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 xml:space="preserve">Deadline: please submit your proposal as a single pdf-file to </w:t>
      </w:r>
      <w:hyperlink r:id="rId8" w:history="1">
        <w:r w:rsidR="00A50295" w:rsidRPr="00CD2972">
          <w:rPr>
            <w:rStyle w:val="Hyperlink"/>
            <w:rFonts w:ascii="Times New Roman" w:hAnsi="Times New Roman" w:cs="Times New Roman"/>
            <w:sz w:val="22"/>
            <w:szCs w:val="22"/>
          </w:rPr>
          <w:t>ai4smm@uva.nl</w:t>
        </w:r>
      </w:hyperlink>
      <w:r w:rsidR="00413EAE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Pr="00B350E4">
        <w:rPr>
          <w:rFonts w:ascii="Times New Roman" w:hAnsi="Times New Roman" w:cs="Times New Roman"/>
          <w:color w:val="0070C0"/>
          <w:sz w:val="22"/>
          <w:szCs w:val="22"/>
        </w:rPr>
        <w:t xml:space="preserve">not later than </w:t>
      </w:r>
      <w:r w:rsidR="005E7DCA">
        <w:rPr>
          <w:rFonts w:ascii="Times New Roman" w:hAnsi="Times New Roman" w:cs="Times New Roman"/>
          <w:color w:val="0070C0"/>
          <w:sz w:val="22"/>
          <w:szCs w:val="22"/>
        </w:rPr>
        <w:t>1</w:t>
      </w:r>
      <w:r w:rsidR="00AA5461">
        <w:rPr>
          <w:rFonts w:ascii="Times New Roman" w:hAnsi="Times New Roman" w:cs="Times New Roman"/>
          <w:color w:val="0070C0"/>
          <w:sz w:val="22"/>
          <w:szCs w:val="22"/>
        </w:rPr>
        <w:t>9</w:t>
      </w:r>
      <w:r w:rsidR="005E7DCA">
        <w:rPr>
          <w:rFonts w:ascii="Times New Roman" w:hAnsi="Times New Roman" w:cs="Times New Roman"/>
          <w:color w:val="0070C0"/>
          <w:sz w:val="22"/>
          <w:szCs w:val="22"/>
        </w:rPr>
        <w:t> November</w:t>
      </w:r>
      <w:r w:rsidRPr="00B350E4">
        <w:rPr>
          <w:rFonts w:ascii="Times New Roman" w:hAnsi="Times New Roman" w:cs="Times New Roman"/>
          <w:color w:val="0070C0"/>
          <w:sz w:val="22"/>
          <w:szCs w:val="22"/>
        </w:rPr>
        <w:t xml:space="preserve"> 202</w:t>
      </w:r>
      <w:r w:rsidR="00FA334E">
        <w:rPr>
          <w:rFonts w:ascii="Times New Roman" w:hAnsi="Times New Roman" w:cs="Times New Roman"/>
          <w:color w:val="0070C0"/>
          <w:sz w:val="22"/>
          <w:szCs w:val="22"/>
        </w:rPr>
        <w:t>4</w:t>
      </w:r>
      <w:r w:rsidR="00C8464B">
        <w:rPr>
          <w:rFonts w:ascii="Times New Roman" w:hAnsi="Times New Roman" w:cs="Times New Roman"/>
          <w:color w:val="0070C0"/>
          <w:sz w:val="22"/>
          <w:szCs w:val="22"/>
        </w:rPr>
        <w:t>,</w:t>
      </w:r>
      <w:r w:rsidR="00413EAE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5E7DCA">
        <w:rPr>
          <w:rFonts w:ascii="Times New Roman" w:hAnsi="Times New Roman" w:cs="Times New Roman"/>
          <w:color w:val="0070C0"/>
          <w:sz w:val="22"/>
          <w:szCs w:val="22"/>
        </w:rPr>
        <w:t>5</w:t>
      </w:r>
      <w:r w:rsidR="00C8464B">
        <w:rPr>
          <w:rFonts w:ascii="Times New Roman" w:hAnsi="Times New Roman" w:cs="Times New Roman"/>
          <w:color w:val="0070C0"/>
          <w:sz w:val="22"/>
          <w:szCs w:val="22"/>
        </w:rPr>
        <w:t xml:space="preserve">.00 </w:t>
      </w:r>
      <w:r w:rsidR="005E7DCA">
        <w:rPr>
          <w:rFonts w:ascii="Times New Roman" w:hAnsi="Times New Roman" w:cs="Times New Roman"/>
          <w:color w:val="0070C0"/>
          <w:sz w:val="22"/>
          <w:szCs w:val="22"/>
        </w:rPr>
        <w:t>P</w:t>
      </w:r>
      <w:r w:rsidR="00C8464B">
        <w:rPr>
          <w:rFonts w:ascii="Times New Roman" w:hAnsi="Times New Roman" w:cs="Times New Roman"/>
          <w:color w:val="0070C0"/>
          <w:sz w:val="22"/>
          <w:szCs w:val="22"/>
        </w:rPr>
        <w:t>M</w:t>
      </w:r>
      <w:r w:rsidRPr="00B350E4">
        <w:rPr>
          <w:rFonts w:ascii="Times New Roman" w:hAnsi="Times New Roman" w:cs="Times New Roman"/>
          <w:color w:val="0070C0"/>
          <w:sz w:val="22"/>
          <w:szCs w:val="22"/>
        </w:rPr>
        <w:t>.</w:t>
      </w:r>
    </w:p>
    <w:p w14:paraId="31270FD8" w14:textId="355F7424" w:rsidR="00B350E4" w:rsidRPr="00B350E4" w:rsidRDefault="00B350E4" w:rsidP="00B35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>
        <w:rPr>
          <w:rFonts w:ascii="Times New Roman" w:hAnsi="Times New Roman" w:cs="Times New Roman"/>
          <w:color w:val="0070C0"/>
          <w:sz w:val="22"/>
          <w:szCs w:val="22"/>
        </w:rPr>
        <w:t>Structuring your proposal using the headers given below in black font is highly recommended</w:t>
      </w:r>
    </w:p>
    <w:p w14:paraId="30079103" w14:textId="6CB90D6C" w:rsidR="00B350E4" w:rsidRDefault="00B350E4" w:rsidP="00B35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>All blue template text may be deleted</w:t>
      </w:r>
    </w:p>
    <w:p w14:paraId="2B5C5DA2" w14:textId="3248B09A" w:rsidR="000315B0" w:rsidRPr="0042551C" w:rsidRDefault="000315B0" w:rsidP="00425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bookmarkStart w:id="0" w:name="_Hlk177051890"/>
      <w:r>
        <w:rPr>
          <w:rFonts w:ascii="Times New Roman" w:hAnsi="Times New Roman" w:cs="Times New Roman"/>
          <w:color w:val="0070C0"/>
          <w:sz w:val="22"/>
          <w:szCs w:val="22"/>
        </w:rPr>
        <w:t xml:space="preserve">The </w:t>
      </w:r>
      <w:r w:rsidR="0042551C">
        <w:rPr>
          <w:rFonts w:ascii="Times New Roman" w:hAnsi="Times New Roman" w:cs="Times New Roman"/>
          <w:color w:val="0070C0"/>
          <w:sz w:val="22"/>
          <w:szCs w:val="22"/>
        </w:rPr>
        <w:t xml:space="preserve">proposed project </w:t>
      </w:r>
      <w:r w:rsidR="00C8464B">
        <w:rPr>
          <w:rFonts w:ascii="Times New Roman" w:hAnsi="Times New Roman" w:cs="Times New Roman"/>
          <w:color w:val="0070C0"/>
          <w:sz w:val="22"/>
          <w:szCs w:val="22"/>
        </w:rPr>
        <w:t xml:space="preserve">will be assessed on </w:t>
      </w:r>
      <w:r w:rsidR="00E1705B">
        <w:rPr>
          <w:rFonts w:ascii="Times New Roman" w:hAnsi="Times New Roman" w:cs="Times New Roman"/>
          <w:color w:val="0070C0"/>
          <w:sz w:val="22"/>
          <w:szCs w:val="22"/>
        </w:rPr>
        <w:t xml:space="preserve">how it aims to </w:t>
      </w:r>
      <w:r w:rsidR="0042551C">
        <w:rPr>
          <w:rFonts w:ascii="Times New Roman" w:hAnsi="Times New Roman" w:cs="Times New Roman"/>
          <w:color w:val="0070C0"/>
          <w:sz w:val="22"/>
          <w:szCs w:val="22"/>
        </w:rPr>
        <w:t>c</w:t>
      </w:r>
      <w:r w:rsidRPr="0042551C">
        <w:rPr>
          <w:rFonts w:ascii="Times New Roman" w:hAnsi="Times New Roman" w:cs="Times New Roman"/>
          <w:color w:val="0070C0"/>
          <w:sz w:val="22"/>
          <w:szCs w:val="22"/>
        </w:rPr>
        <w:t>ontribut</w:t>
      </w:r>
      <w:r w:rsidR="00E1705B">
        <w:rPr>
          <w:rFonts w:ascii="Times New Roman" w:hAnsi="Times New Roman" w:cs="Times New Roman"/>
          <w:color w:val="0070C0"/>
          <w:sz w:val="22"/>
          <w:szCs w:val="22"/>
        </w:rPr>
        <w:t>e</w:t>
      </w:r>
      <w:r w:rsidRPr="0042551C">
        <w:rPr>
          <w:rFonts w:ascii="Times New Roman" w:hAnsi="Times New Roman" w:cs="Times New Roman"/>
          <w:color w:val="0070C0"/>
          <w:sz w:val="22"/>
          <w:szCs w:val="22"/>
        </w:rPr>
        <w:t xml:space="preserve"> to</w:t>
      </w:r>
      <w:r w:rsidR="00733A92" w:rsidRPr="00733A92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733A92" w:rsidRPr="00C64751">
        <w:rPr>
          <w:rFonts w:ascii="Times New Roman" w:hAnsi="Times New Roman" w:cs="Times New Roman"/>
          <w:color w:val="0070C0"/>
          <w:sz w:val="22"/>
          <w:szCs w:val="22"/>
        </w:rPr>
        <w:t>the AI4SMM mission</w:t>
      </w:r>
      <w:r w:rsidR="0042551C">
        <w:rPr>
          <w:rFonts w:ascii="Times New Roman" w:hAnsi="Times New Roman" w:cs="Times New Roman"/>
          <w:color w:val="0070C0"/>
          <w:sz w:val="22"/>
          <w:szCs w:val="22"/>
        </w:rPr>
        <w:t>:</w:t>
      </w:r>
    </w:p>
    <w:p w14:paraId="1180DBE8" w14:textId="77777777" w:rsidR="000315B0" w:rsidRPr="000315B0" w:rsidRDefault="000315B0" w:rsidP="005A2A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0315B0">
        <w:rPr>
          <w:rFonts w:ascii="Times New Roman" w:hAnsi="Times New Roman" w:cs="Times New Roman"/>
          <w:color w:val="0070C0"/>
          <w:sz w:val="22"/>
          <w:szCs w:val="22"/>
        </w:rPr>
        <w:t>Sustainability</w:t>
      </w:r>
    </w:p>
    <w:p w14:paraId="178114C5" w14:textId="77777777" w:rsidR="000315B0" w:rsidRPr="000315B0" w:rsidRDefault="000315B0" w:rsidP="005A2A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0315B0">
        <w:rPr>
          <w:rFonts w:ascii="Times New Roman" w:hAnsi="Times New Roman" w:cs="Times New Roman"/>
          <w:color w:val="0070C0"/>
          <w:sz w:val="22"/>
          <w:szCs w:val="22"/>
        </w:rPr>
        <w:t>Molecules/Materials</w:t>
      </w:r>
    </w:p>
    <w:p w14:paraId="4E0699F7" w14:textId="47C2D374" w:rsidR="000315B0" w:rsidRPr="000315B0" w:rsidRDefault="000315B0" w:rsidP="005A2A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0315B0">
        <w:rPr>
          <w:rFonts w:ascii="Times New Roman" w:hAnsi="Times New Roman" w:cs="Times New Roman"/>
          <w:color w:val="0070C0"/>
          <w:sz w:val="22"/>
          <w:szCs w:val="22"/>
        </w:rPr>
        <w:t>A</w:t>
      </w:r>
      <w:r w:rsidR="005A2A40">
        <w:rPr>
          <w:rFonts w:ascii="Times New Roman" w:hAnsi="Times New Roman" w:cs="Times New Roman"/>
          <w:color w:val="0070C0"/>
          <w:sz w:val="22"/>
          <w:szCs w:val="22"/>
        </w:rPr>
        <w:t xml:space="preserve">rtificial </w:t>
      </w:r>
      <w:r w:rsidRPr="000315B0">
        <w:rPr>
          <w:rFonts w:ascii="Times New Roman" w:hAnsi="Times New Roman" w:cs="Times New Roman"/>
          <w:color w:val="0070C0"/>
          <w:sz w:val="22"/>
          <w:szCs w:val="22"/>
        </w:rPr>
        <w:t>I</w:t>
      </w:r>
      <w:r w:rsidR="005A2A40">
        <w:rPr>
          <w:rFonts w:ascii="Times New Roman" w:hAnsi="Times New Roman" w:cs="Times New Roman"/>
          <w:color w:val="0070C0"/>
          <w:sz w:val="22"/>
          <w:szCs w:val="22"/>
        </w:rPr>
        <w:t>ntelligence</w:t>
      </w:r>
    </w:p>
    <w:p w14:paraId="2B9E834F" w14:textId="207DC7B1" w:rsidR="000315B0" w:rsidRDefault="00593E2F" w:rsidP="005A2A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>
        <w:rPr>
          <w:rFonts w:ascii="Times New Roman" w:hAnsi="Times New Roman" w:cs="Times New Roman"/>
          <w:color w:val="0070C0"/>
          <w:sz w:val="22"/>
          <w:szCs w:val="22"/>
        </w:rPr>
        <w:t>Active i</w:t>
      </w:r>
      <w:r w:rsidR="000315B0" w:rsidRPr="000315B0">
        <w:rPr>
          <w:rFonts w:ascii="Times New Roman" w:hAnsi="Times New Roman" w:cs="Times New Roman"/>
          <w:color w:val="0070C0"/>
          <w:sz w:val="22"/>
          <w:szCs w:val="22"/>
        </w:rPr>
        <w:t>nvolvement of non-academic partners</w:t>
      </w:r>
    </w:p>
    <w:p w14:paraId="4D7B68CE" w14:textId="0FFBD6B0" w:rsidR="003C78DE" w:rsidRPr="00CE7D95" w:rsidRDefault="005018D5" w:rsidP="005018D5">
      <w:pPr>
        <w:pStyle w:val="ListParagraph"/>
        <w:rPr>
          <w:rFonts w:ascii="Times New Roman" w:hAnsi="Times New Roman" w:cs="Times New Roman"/>
          <w:color w:val="0070C0"/>
          <w:sz w:val="22"/>
          <w:szCs w:val="22"/>
        </w:rPr>
      </w:pPr>
      <w:r>
        <w:rPr>
          <w:rFonts w:ascii="Times New Roman" w:hAnsi="Times New Roman" w:cs="Times New Roman"/>
          <w:color w:val="0070C0"/>
          <w:sz w:val="22"/>
          <w:szCs w:val="22"/>
        </w:rPr>
        <w:t>as well as p</w:t>
      </w:r>
      <w:r w:rsidRPr="005018D5">
        <w:rPr>
          <w:rFonts w:ascii="Times New Roman" w:hAnsi="Times New Roman" w:cs="Times New Roman"/>
          <w:color w:val="0070C0"/>
          <w:sz w:val="22"/>
          <w:szCs w:val="22"/>
        </w:rPr>
        <w:t xml:space="preserve">otential for impact, both in terms of </w:t>
      </w:r>
      <w:r w:rsidR="004505CF">
        <w:rPr>
          <w:rFonts w:ascii="Times New Roman" w:hAnsi="Times New Roman" w:cs="Times New Roman"/>
          <w:color w:val="0070C0"/>
          <w:sz w:val="22"/>
          <w:szCs w:val="22"/>
        </w:rPr>
        <w:t>follow-up</w:t>
      </w:r>
      <w:r w:rsidR="00E65417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Pr="005018D5">
        <w:rPr>
          <w:rFonts w:ascii="Times New Roman" w:hAnsi="Times New Roman" w:cs="Times New Roman"/>
          <w:color w:val="0070C0"/>
          <w:sz w:val="22"/>
          <w:szCs w:val="22"/>
        </w:rPr>
        <w:t>valorisation and international visibility.</w:t>
      </w:r>
      <w:r w:rsidR="00121939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A02597">
        <w:rPr>
          <w:rFonts w:ascii="Times New Roman" w:hAnsi="Times New Roman" w:cs="Times New Roman"/>
          <w:color w:val="0070C0"/>
          <w:sz w:val="22"/>
          <w:szCs w:val="22"/>
        </w:rPr>
        <w:t>Finally, as</w:t>
      </w:r>
      <w:r w:rsidRPr="00A85794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3C78DE" w:rsidRPr="00CE7D95">
        <w:rPr>
          <w:rFonts w:ascii="Times New Roman" w:hAnsi="Times New Roman" w:cs="Times New Roman"/>
          <w:color w:val="0070C0"/>
          <w:sz w:val="22"/>
          <w:szCs w:val="22"/>
        </w:rPr>
        <w:t>the</w:t>
      </w:r>
      <w:r w:rsidR="00A02597">
        <w:rPr>
          <w:rFonts w:ascii="Times New Roman" w:hAnsi="Times New Roman" w:cs="Times New Roman"/>
          <w:color w:val="0070C0"/>
          <w:sz w:val="22"/>
          <w:szCs w:val="22"/>
        </w:rPr>
        <w:t>se</w:t>
      </w:r>
      <w:r w:rsidR="008A61A7" w:rsidRPr="00CE7D95">
        <w:rPr>
          <w:rFonts w:ascii="Times New Roman" w:hAnsi="Times New Roman" w:cs="Times New Roman"/>
          <w:color w:val="0070C0"/>
          <w:sz w:val="22"/>
          <w:szCs w:val="22"/>
        </w:rPr>
        <w:t xml:space="preserve"> FNWI funds are seen as seed money, </w:t>
      </w:r>
      <w:r w:rsidR="004758EB" w:rsidRPr="00A85794">
        <w:rPr>
          <w:rFonts w:ascii="Times New Roman" w:hAnsi="Times New Roman" w:cs="Times New Roman"/>
          <w:color w:val="0070C0"/>
          <w:sz w:val="22"/>
          <w:szCs w:val="22"/>
        </w:rPr>
        <w:t>the amount of co-funding</w:t>
      </w:r>
      <w:r w:rsidR="004758EB" w:rsidRPr="00CE7D95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A02597">
        <w:rPr>
          <w:rFonts w:ascii="Times New Roman" w:hAnsi="Times New Roman" w:cs="Times New Roman"/>
          <w:color w:val="0070C0"/>
          <w:sz w:val="22"/>
          <w:szCs w:val="22"/>
        </w:rPr>
        <w:t>is a factor in the assessment.</w:t>
      </w:r>
    </w:p>
    <w:bookmarkEnd w:id="0"/>
    <w:p w14:paraId="6346E19A" w14:textId="6A3370A6" w:rsidR="00E1705B" w:rsidRPr="00E1705B" w:rsidRDefault="00B86D7C" w:rsidP="008F5CB1">
      <w:pPr>
        <w:ind w:firstLine="426"/>
        <w:rPr>
          <w:rFonts w:ascii="Times New Roman" w:hAnsi="Times New Roman" w:cs="Times New Roman"/>
          <w:color w:val="0070C0"/>
          <w:sz w:val="22"/>
          <w:szCs w:val="22"/>
        </w:rPr>
      </w:pPr>
      <w:r>
        <w:rPr>
          <w:rFonts w:ascii="Times New Roman" w:hAnsi="Times New Roman" w:cs="Times New Roman"/>
          <w:color w:val="0070C0"/>
          <w:sz w:val="22"/>
          <w:szCs w:val="22"/>
        </w:rPr>
        <w:t>This</w:t>
      </w:r>
      <w:r w:rsidR="00E1705B">
        <w:rPr>
          <w:rFonts w:ascii="Times New Roman" w:hAnsi="Times New Roman" w:cs="Times New Roman"/>
          <w:color w:val="0070C0"/>
          <w:sz w:val="22"/>
          <w:szCs w:val="22"/>
        </w:rPr>
        <w:t xml:space="preserve"> information can </w:t>
      </w:r>
      <w:r>
        <w:rPr>
          <w:rFonts w:ascii="Times New Roman" w:hAnsi="Times New Roman" w:cs="Times New Roman"/>
          <w:color w:val="0070C0"/>
          <w:sz w:val="22"/>
          <w:szCs w:val="22"/>
        </w:rPr>
        <w:t xml:space="preserve">also </w:t>
      </w:r>
      <w:r w:rsidR="00E1705B">
        <w:rPr>
          <w:rFonts w:ascii="Times New Roman" w:hAnsi="Times New Roman" w:cs="Times New Roman"/>
          <w:color w:val="0070C0"/>
          <w:sz w:val="22"/>
          <w:szCs w:val="22"/>
        </w:rPr>
        <w:t xml:space="preserve">be found on the </w:t>
      </w:r>
      <w:hyperlink r:id="rId9" w:history="1">
        <w:r w:rsidR="00E1705B" w:rsidRPr="00791F67">
          <w:rPr>
            <w:rStyle w:val="Hyperlink"/>
            <w:rFonts w:ascii="Times New Roman" w:hAnsi="Times New Roman" w:cs="Times New Roman"/>
            <w:sz w:val="22"/>
            <w:szCs w:val="22"/>
          </w:rPr>
          <w:t>AI for Sustainable Molecules and Materials website</w:t>
        </w:r>
      </w:hyperlink>
    </w:p>
    <w:p w14:paraId="054EB81A" w14:textId="77777777" w:rsidR="000315B0" w:rsidRPr="005A2A40" w:rsidRDefault="000315B0" w:rsidP="005A2A40">
      <w:pPr>
        <w:rPr>
          <w:rFonts w:ascii="Times New Roman" w:hAnsi="Times New Roman" w:cs="Times New Roman"/>
          <w:color w:val="0070C0"/>
          <w:sz w:val="22"/>
          <w:szCs w:val="22"/>
        </w:rPr>
      </w:pPr>
    </w:p>
    <w:p w14:paraId="4A68B7B9" w14:textId="2E5D067B" w:rsidR="00B350E4" w:rsidRDefault="00B350E4" w:rsidP="00D44F47">
      <w:pPr>
        <w:ind w:left="426" w:hanging="426"/>
        <w:rPr>
          <w:rFonts w:ascii="Times New Roman" w:hAnsi="Times New Roman" w:cs="Times New Roman"/>
          <w:sz w:val="22"/>
          <w:szCs w:val="22"/>
        </w:rPr>
      </w:pPr>
    </w:p>
    <w:p w14:paraId="7729B6A4" w14:textId="6982433F" w:rsidR="00B350E4" w:rsidRPr="00511BC7" w:rsidRDefault="00B350E4" w:rsidP="00D44F4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bCs/>
          <w:sz w:val="22"/>
          <w:szCs w:val="22"/>
        </w:rPr>
      </w:pPr>
      <w:r w:rsidRPr="00511BC7">
        <w:rPr>
          <w:rFonts w:ascii="Times New Roman" w:hAnsi="Times New Roman" w:cs="Times New Roman"/>
          <w:b/>
          <w:bCs/>
          <w:sz w:val="22"/>
          <w:szCs w:val="22"/>
        </w:rPr>
        <w:t>Proposal title</w:t>
      </w:r>
    </w:p>
    <w:p w14:paraId="3053DC52" w14:textId="5699A435" w:rsidR="00B350E4" w:rsidRDefault="00B350E4" w:rsidP="00D44F47">
      <w:pPr>
        <w:ind w:left="426" w:hanging="426"/>
        <w:rPr>
          <w:rFonts w:ascii="Times New Roman" w:hAnsi="Times New Roman" w:cs="Times New Roman"/>
          <w:sz w:val="22"/>
          <w:szCs w:val="22"/>
        </w:rPr>
      </w:pPr>
    </w:p>
    <w:p w14:paraId="5F3D5D98" w14:textId="74F9E02A" w:rsidR="00B350E4" w:rsidRPr="00511BC7" w:rsidRDefault="00B350E4" w:rsidP="00D44F4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2"/>
          <w:szCs w:val="22"/>
        </w:rPr>
      </w:pPr>
      <w:r w:rsidRPr="00511BC7">
        <w:rPr>
          <w:rFonts w:ascii="Times New Roman" w:hAnsi="Times New Roman" w:cs="Times New Roman"/>
          <w:b/>
          <w:bCs/>
          <w:sz w:val="22"/>
          <w:szCs w:val="22"/>
        </w:rPr>
        <w:t xml:space="preserve">Applicants </w:t>
      </w:r>
      <w:r w:rsidRPr="00511BC7">
        <w:rPr>
          <w:rFonts w:ascii="Times New Roman" w:hAnsi="Times New Roman" w:cs="Times New Roman"/>
          <w:color w:val="0070C0"/>
          <w:sz w:val="22"/>
          <w:szCs w:val="22"/>
        </w:rPr>
        <w:t>(title(s), name(s), institute(s)/affiliation(s))</w:t>
      </w:r>
    </w:p>
    <w:p w14:paraId="7579A41B" w14:textId="77777777" w:rsidR="00B350E4" w:rsidRDefault="00B350E4" w:rsidP="00D44F47">
      <w:pPr>
        <w:ind w:left="426" w:hanging="426"/>
        <w:rPr>
          <w:rFonts w:ascii="Times New Roman" w:hAnsi="Times New Roman" w:cs="Times New Roman"/>
          <w:sz w:val="22"/>
          <w:szCs w:val="22"/>
        </w:rPr>
      </w:pPr>
    </w:p>
    <w:p w14:paraId="116DDCC0" w14:textId="6879FC10" w:rsidR="008D3BF6" w:rsidRPr="008D3BF6" w:rsidRDefault="008D3BF6" w:rsidP="00D44F4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0070C0"/>
          <w:sz w:val="22"/>
          <w:szCs w:val="22"/>
        </w:rPr>
      </w:pPr>
      <w:r w:rsidRPr="00945089">
        <w:rPr>
          <w:rFonts w:ascii="Times New Roman" w:hAnsi="Times New Roman" w:cs="Times New Roman"/>
          <w:b/>
          <w:bCs/>
          <w:sz w:val="22"/>
          <w:szCs w:val="22"/>
        </w:rPr>
        <w:t xml:space="preserve">Partners </w:t>
      </w:r>
      <w:r>
        <w:rPr>
          <w:rFonts w:ascii="Times New Roman" w:hAnsi="Times New Roman" w:cs="Times New Roman"/>
          <w:color w:val="0070C0"/>
          <w:sz w:val="22"/>
          <w:szCs w:val="22"/>
        </w:rPr>
        <w:t>(</w:t>
      </w:r>
      <w:r w:rsidR="00164B2F">
        <w:rPr>
          <w:rFonts w:ascii="Times New Roman" w:hAnsi="Times New Roman" w:cs="Times New Roman"/>
          <w:color w:val="0070C0"/>
          <w:sz w:val="22"/>
          <w:szCs w:val="22"/>
        </w:rPr>
        <w:t xml:space="preserve">describe </w:t>
      </w:r>
      <w:r>
        <w:rPr>
          <w:rFonts w:ascii="Times New Roman" w:hAnsi="Times New Roman" w:cs="Times New Roman"/>
          <w:color w:val="0070C0"/>
          <w:sz w:val="22"/>
          <w:szCs w:val="22"/>
        </w:rPr>
        <w:t>the external partners</w:t>
      </w:r>
      <w:r w:rsidR="00EE00E7">
        <w:rPr>
          <w:rFonts w:ascii="Times New Roman" w:hAnsi="Times New Roman" w:cs="Times New Roman"/>
          <w:color w:val="0070C0"/>
          <w:sz w:val="22"/>
          <w:szCs w:val="22"/>
        </w:rPr>
        <w:t>, their scientific- and financial contribution</w:t>
      </w:r>
      <w:r w:rsidR="00945089">
        <w:rPr>
          <w:rFonts w:ascii="Times New Roman" w:hAnsi="Times New Roman" w:cs="Times New Roman"/>
          <w:color w:val="0070C0"/>
          <w:sz w:val="22"/>
          <w:szCs w:val="22"/>
        </w:rPr>
        <w:t>(s)</w:t>
      </w:r>
      <w:r w:rsidR="00164B2F">
        <w:rPr>
          <w:rFonts w:ascii="Times New Roman" w:hAnsi="Times New Roman" w:cs="Times New Roman"/>
          <w:color w:val="0070C0"/>
          <w:sz w:val="22"/>
          <w:szCs w:val="22"/>
        </w:rPr>
        <w:t xml:space="preserve"> and commitment</w:t>
      </w:r>
      <w:r w:rsidR="00945089">
        <w:rPr>
          <w:rFonts w:ascii="Times New Roman" w:hAnsi="Times New Roman" w:cs="Times New Roman"/>
          <w:color w:val="0070C0"/>
          <w:sz w:val="22"/>
          <w:szCs w:val="22"/>
        </w:rPr>
        <w:t>).</w:t>
      </w:r>
    </w:p>
    <w:p w14:paraId="3EBA5B09" w14:textId="77777777" w:rsidR="008D3BF6" w:rsidRPr="008D3BF6" w:rsidRDefault="008D3BF6" w:rsidP="008D3BF6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41CE6118" w14:textId="77ABB5E4" w:rsidR="00B350E4" w:rsidRPr="00511BC7" w:rsidRDefault="00B350E4" w:rsidP="00D44F4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0070C0"/>
          <w:sz w:val="22"/>
          <w:szCs w:val="22"/>
        </w:rPr>
      </w:pPr>
      <w:r w:rsidRPr="00511BC7">
        <w:rPr>
          <w:rFonts w:ascii="Times New Roman" w:hAnsi="Times New Roman" w:cs="Times New Roman"/>
          <w:b/>
          <w:bCs/>
          <w:sz w:val="22"/>
          <w:szCs w:val="22"/>
        </w:rPr>
        <w:t>Project description</w:t>
      </w:r>
      <w:r w:rsidRPr="00511BC7">
        <w:rPr>
          <w:rFonts w:ascii="Times New Roman" w:hAnsi="Times New Roman" w:cs="Times New Roman"/>
          <w:sz w:val="22"/>
          <w:szCs w:val="22"/>
        </w:rPr>
        <w:t xml:space="preserve"> </w:t>
      </w:r>
      <w:r w:rsidRPr="00511BC7">
        <w:rPr>
          <w:rFonts w:ascii="Times New Roman" w:hAnsi="Times New Roman" w:cs="Times New Roman"/>
          <w:color w:val="0070C0"/>
          <w:sz w:val="22"/>
          <w:szCs w:val="22"/>
        </w:rPr>
        <w:t>(Background, scientific challenges, objectives, approach, expected outcomes, impact</w:t>
      </w:r>
      <w:r w:rsidR="00733A92" w:rsidRPr="00733A92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733A92">
        <w:rPr>
          <w:rFonts w:ascii="Times New Roman" w:hAnsi="Times New Roman" w:cs="Times New Roman"/>
          <w:color w:val="0070C0"/>
          <w:sz w:val="22"/>
          <w:szCs w:val="22"/>
        </w:rPr>
        <w:t>for science and society</w:t>
      </w:r>
      <w:r w:rsidRPr="00511BC7">
        <w:rPr>
          <w:rFonts w:ascii="Times New Roman" w:hAnsi="Times New Roman" w:cs="Times New Roman"/>
          <w:color w:val="0070C0"/>
          <w:sz w:val="22"/>
          <w:szCs w:val="22"/>
        </w:rPr>
        <w:t>)</w:t>
      </w:r>
    </w:p>
    <w:p w14:paraId="55A74B9A" w14:textId="0E0C47D6" w:rsidR="00B350E4" w:rsidRDefault="00B350E4" w:rsidP="00D44F47">
      <w:pPr>
        <w:ind w:left="426" w:hanging="426"/>
        <w:rPr>
          <w:rFonts w:ascii="Times New Roman" w:hAnsi="Times New Roman" w:cs="Times New Roman"/>
          <w:sz w:val="22"/>
          <w:szCs w:val="22"/>
        </w:rPr>
      </w:pPr>
    </w:p>
    <w:p w14:paraId="0B89193C" w14:textId="4ED5763F" w:rsidR="00A82F44" w:rsidRPr="00C64751" w:rsidRDefault="00B350E4" w:rsidP="00D44F4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0070C0"/>
          <w:sz w:val="22"/>
          <w:szCs w:val="22"/>
        </w:rPr>
      </w:pPr>
      <w:r w:rsidRPr="00C64751">
        <w:rPr>
          <w:rFonts w:ascii="Times New Roman" w:hAnsi="Times New Roman" w:cs="Times New Roman"/>
          <w:b/>
          <w:bCs/>
          <w:sz w:val="22"/>
          <w:szCs w:val="22"/>
        </w:rPr>
        <w:t>Fitting the AI4SMM theme</w:t>
      </w:r>
      <w:r w:rsidR="00A82F44" w:rsidRPr="00C6475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82F44" w:rsidRPr="00C64751">
        <w:rPr>
          <w:rFonts w:ascii="Times New Roman" w:hAnsi="Times New Roman" w:cs="Times New Roman"/>
          <w:color w:val="0070C0"/>
          <w:sz w:val="22"/>
          <w:szCs w:val="22"/>
        </w:rPr>
        <w:t>(describe how your proposal fits with the AI4SMM mission, as described on t</w:t>
      </w:r>
      <w:r w:rsidR="00634621" w:rsidRPr="00C64751">
        <w:rPr>
          <w:rFonts w:ascii="Times New Roman" w:hAnsi="Times New Roman" w:cs="Times New Roman"/>
          <w:color w:val="0070C0"/>
          <w:sz w:val="22"/>
          <w:szCs w:val="22"/>
        </w:rPr>
        <w:t>h</w:t>
      </w:r>
      <w:r w:rsidR="00A82F44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e </w:t>
      </w:r>
      <w:hyperlink r:id="rId10" w:history="1">
        <w:r w:rsidR="00A82F44" w:rsidRPr="00C64751">
          <w:rPr>
            <w:rStyle w:val="Hyperlink"/>
            <w:rFonts w:ascii="Times New Roman" w:hAnsi="Times New Roman" w:cs="Times New Roman"/>
            <w:sz w:val="22"/>
            <w:szCs w:val="22"/>
          </w:rPr>
          <w:t>webs</w:t>
        </w:r>
        <w:r w:rsidR="00634621" w:rsidRPr="00C64751">
          <w:rPr>
            <w:rStyle w:val="Hyperlink"/>
            <w:rFonts w:ascii="Times New Roman" w:hAnsi="Times New Roman" w:cs="Times New Roman"/>
            <w:sz w:val="22"/>
            <w:szCs w:val="22"/>
          </w:rPr>
          <w:t>i</w:t>
        </w:r>
        <w:r w:rsidR="00A82F44" w:rsidRPr="00C64751">
          <w:rPr>
            <w:rStyle w:val="Hyperlink"/>
            <w:rFonts w:ascii="Times New Roman" w:hAnsi="Times New Roman" w:cs="Times New Roman"/>
            <w:sz w:val="22"/>
            <w:szCs w:val="22"/>
          </w:rPr>
          <w:t>te</w:t>
        </w:r>
      </w:hyperlink>
      <w:r w:rsidR="00511BC7" w:rsidRPr="00C64751">
        <w:rPr>
          <w:rFonts w:ascii="Times New Roman" w:hAnsi="Times New Roman" w:cs="Times New Roman"/>
          <w:color w:val="0070C0"/>
          <w:sz w:val="22"/>
          <w:szCs w:val="22"/>
        </w:rPr>
        <w:t>.</w:t>
      </w:r>
      <w:r w:rsidR="00A82F44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733A92">
        <w:rPr>
          <w:rFonts w:ascii="Times New Roman" w:hAnsi="Times New Roman" w:cs="Times New Roman"/>
          <w:color w:val="0070C0"/>
          <w:sz w:val="22"/>
          <w:szCs w:val="22"/>
        </w:rPr>
        <w:t>Address</w:t>
      </w:r>
      <w:r w:rsidR="00AB220B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 the following items: Sustainability</w:t>
      </w:r>
      <w:r w:rsidR="00511BC7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, </w:t>
      </w:r>
      <w:r w:rsidR="00AB220B" w:rsidRPr="00C64751">
        <w:rPr>
          <w:rFonts w:ascii="Times New Roman" w:hAnsi="Times New Roman" w:cs="Times New Roman"/>
          <w:color w:val="0070C0"/>
          <w:sz w:val="22"/>
          <w:szCs w:val="22"/>
        </w:rPr>
        <w:t>Molecules/Materials</w:t>
      </w:r>
      <w:r w:rsidR="00511BC7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, </w:t>
      </w:r>
      <w:r w:rsidR="00AB220B" w:rsidRPr="00C64751">
        <w:rPr>
          <w:rFonts w:ascii="Times New Roman" w:hAnsi="Times New Roman" w:cs="Times New Roman"/>
          <w:color w:val="0070C0"/>
          <w:sz w:val="22"/>
          <w:szCs w:val="22"/>
        </w:rPr>
        <w:t>Artificial Intelligence</w:t>
      </w:r>
      <w:r w:rsidR="00511BC7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, </w:t>
      </w:r>
      <w:r w:rsidR="00AB220B" w:rsidRPr="00C64751">
        <w:rPr>
          <w:rFonts w:ascii="Times New Roman" w:hAnsi="Times New Roman" w:cs="Times New Roman"/>
          <w:color w:val="0070C0"/>
          <w:sz w:val="22"/>
          <w:szCs w:val="22"/>
        </w:rPr>
        <w:t>Involvement of non-academic partners</w:t>
      </w:r>
      <w:r w:rsidR="00511BC7" w:rsidRPr="00C64751">
        <w:rPr>
          <w:rFonts w:ascii="Times New Roman" w:hAnsi="Times New Roman" w:cs="Times New Roman"/>
          <w:color w:val="0070C0"/>
          <w:sz w:val="22"/>
          <w:szCs w:val="22"/>
        </w:rPr>
        <w:t>.</w:t>
      </w:r>
      <w:r w:rsidR="008B591B">
        <w:rPr>
          <w:rFonts w:ascii="Times New Roman" w:hAnsi="Times New Roman" w:cs="Times New Roman"/>
          <w:color w:val="0070C0"/>
          <w:sz w:val="22"/>
          <w:szCs w:val="22"/>
        </w:rPr>
        <w:t>)</w:t>
      </w:r>
    </w:p>
    <w:p w14:paraId="2599B7F7" w14:textId="77777777" w:rsidR="00A82F44" w:rsidRPr="00A82F44" w:rsidRDefault="00A82F44" w:rsidP="00D44F47">
      <w:pPr>
        <w:ind w:left="426" w:hanging="426"/>
        <w:rPr>
          <w:rFonts w:ascii="Times New Roman" w:hAnsi="Times New Roman" w:cs="Times New Roman"/>
          <w:b/>
          <w:bCs/>
          <w:sz w:val="22"/>
          <w:szCs w:val="22"/>
        </w:rPr>
      </w:pPr>
    </w:p>
    <w:p w14:paraId="6BF0D3D0" w14:textId="47B90573" w:rsidR="00A82F44" w:rsidRDefault="00A82F44" w:rsidP="00D44F4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0070C0"/>
          <w:sz w:val="22"/>
          <w:szCs w:val="22"/>
        </w:rPr>
      </w:pPr>
      <w:r w:rsidRPr="00C64751">
        <w:rPr>
          <w:rFonts w:ascii="Times New Roman" w:hAnsi="Times New Roman" w:cs="Times New Roman"/>
          <w:b/>
          <w:bCs/>
          <w:sz w:val="22"/>
          <w:szCs w:val="22"/>
        </w:rPr>
        <w:t>Engagement</w:t>
      </w:r>
      <w:r w:rsidR="001064E9">
        <w:rPr>
          <w:rFonts w:ascii="Times New Roman" w:hAnsi="Times New Roman" w:cs="Times New Roman"/>
          <w:b/>
          <w:bCs/>
          <w:sz w:val="22"/>
          <w:szCs w:val="22"/>
        </w:rPr>
        <w:t xml:space="preserve"> and governance</w:t>
      </w:r>
      <w:r w:rsidRPr="00C6475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>(are all supervisors committed to being</w:t>
      </w:r>
      <w:r w:rsidR="00FC1D1A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engaged with this initiative at least half a day per week? what is the role of the different supervisors in this project? Where/how will the </w:t>
      </w:r>
      <w:r w:rsidR="0044206E">
        <w:rPr>
          <w:rFonts w:ascii="Times New Roman" w:hAnsi="Times New Roman" w:cs="Times New Roman"/>
          <w:color w:val="0070C0"/>
          <w:sz w:val="22"/>
          <w:szCs w:val="22"/>
        </w:rPr>
        <w:t>PhD students/postdocs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 spend </w:t>
      </w:r>
      <w:r w:rsidR="0044206E">
        <w:rPr>
          <w:rFonts w:ascii="Times New Roman" w:hAnsi="Times New Roman" w:cs="Times New Roman"/>
          <w:color w:val="0070C0"/>
          <w:sz w:val="22"/>
          <w:szCs w:val="22"/>
        </w:rPr>
        <w:t>t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>he</w:t>
      </w:r>
      <w:r w:rsidR="0044206E">
        <w:rPr>
          <w:rFonts w:ascii="Times New Roman" w:hAnsi="Times New Roman" w:cs="Times New Roman"/>
          <w:color w:val="0070C0"/>
          <w:sz w:val="22"/>
          <w:szCs w:val="22"/>
        </w:rPr>
        <w:t xml:space="preserve">ir 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>time?</w:t>
      </w:r>
      <w:r w:rsidR="001064E9">
        <w:rPr>
          <w:rFonts w:ascii="Times New Roman" w:hAnsi="Times New Roman" w:cs="Times New Roman"/>
          <w:color w:val="0070C0"/>
          <w:sz w:val="22"/>
          <w:szCs w:val="22"/>
        </w:rPr>
        <w:t xml:space="preserve"> How are external partners involved?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>)</w:t>
      </w:r>
    </w:p>
    <w:p w14:paraId="00453CFB" w14:textId="77777777" w:rsidR="001064E9" w:rsidRPr="001064E9" w:rsidRDefault="001064E9" w:rsidP="001064E9">
      <w:pPr>
        <w:rPr>
          <w:rFonts w:ascii="Times New Roman" w:hAnsi="Times New Roman" w:cs="Times New Roman"/>
          <w:color w:val="0070C0"/>
          <w:sz w:val="22"/>
          <w:szCs w:val="22"/>
        </w:rPr>
      </w:pPr>
    </w:p>
    <w:p w14:paraId="0475E8A7" w14:textId="01BC36A3" w:rsidR="009E36EC" w:rsidRPr="009E36EC" w:rsidRDefault="009E36EC" w:rsidP="009E36EC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Budget 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>(</w:t>
      </w:r>
      <w:r>
        <w:rPr>
          <w:rFonts w:ascii="Times New Roman" w:hAnsi="Times New Roman" w:cs="Times New Roman"/>
          <w:color w:val="0070C0"/>
          <w:sz w:val="22"/>
          <w:szCs w:val="22"/>
        </w:rPr>
        <w:t>within the RPA an amount of k€ 1,190 available. The tariff for a PhD position is k€ </w:t>
      </w:r>
      <w:r w:rsidR="000E7DAA">
        <w:rPr>
          <w:rFonts w:ascii="Times New Roman" w:hAnsi="Times New Roman" w:cs="Times New Roman"/>
          <w:color w:val="0070C0"/>
          <w:sz w:val="22"/>
          <w:szCs w:val="22"/>
        </w:rPr>
        <w:t>360</w:t>
      </w:r>
      <w:r>
        <w:rPr>
          <w:rFonts w:ascii="Times New Roman" w:hAnsi="Times New Roman" w:cs="Times New Roman"/>
          <w:color w:val="0070C0"/>
          <w:sz w:val="22"/>
          <w:szCs w:val="22"/>
        </w:rPr>
        <w:t>/ 4 years</w:t>
      </w:r>
      <w:r w:rsidR="000E7DAA">
        <w:rPr>
          <w:rFonts w:ascii="Times New Roman" w:hAnsi="Times New Roman" w:cs="Times New Roman"/>
          <w:color w:val="0070C0"/>
          <w:sz w:val="22"/>
          <w:szCs w:val="22"/>
        </w:rPr>
        <w:t xml:space="preserve">, with </w:t>
      </w:r>
      <w:r w:rsidR="000E7DAA">
        <w:rPr>
          <w:rFonts w:ascii="Times New Roman" w:hAnsi="Times New Roman" w:cs="Times New Roman"/>
          <w:color w:val="0070C0"/>
          <w:sz w:val="22"/>
          <w:szCs w:val="22"/>
        </w:rPr>
        <w:t>k€</w:t>
      </w:r>
      <w:r w:rsidR="000E7DAA">
        <w:rPr>
          <w:rFonts w:ascii="Times New Roman" w:hAnsi="Times New Roman" w:cs="Times New Roman"/>
          <w:color w:val="0070C0"/>
          <w:sz w:val="22"/>
          <w:szCs w:val="22"/>
        </w:rPr>
        <w:t xml:space="preserve"> 60/20 additional for experimental/computational work</w:t>
      </w:r>
      <w:r>
        <w:rPr>
          <w:rFonts w:ascii="Times New Roman" w:hAnsi="Times New Roman" w:cs="Times New Roman"/>
          <w:color w:val="0070C0"/>
          <w:sz w:val="22"/>
          <w:szCs w:val="22"/>
        </w:rPr>
        <w:t xml:space="preserve">. These tariffs can be used for cash contributions from external funds too. In kind contributions from partners should be mentioned separately) </w:t>
      </w:r>
    </w:p>
    <w:p w14:paraId="41875A02" w14:textId="77777777" w:rsidR="009E36EC" w:rsidRPr="009E36EC" w:rsidRDefault="009E36EC" w:rsidP="009E36E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25BD721" w14:textId="1ABD6BED" w:rsidR="00FF5925" w:rsidRPr="00D44F47" w:rsidRDefault="00D44F47" w:rsidP="00D44F4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References</w:t>
      </w:r>
    </w:p>
    <w:sectPr w:rsidR="00FF5925" w:rsidRPr="00D44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162F5"/>
    <w:multiLevelType w:val="hybridMultilevel"/>
    <w:tmpl w:val="EFC611D4"/>
    <w:lvl w:ilvl="0" w:tplc="1A186C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04C66"/>
    <w:multiLevelType w:val="hybridMultilevel"/>
    <w:tmpl w:val="B46E573A"/>
    <w:lvl w:ilvl="0" w:tplc="C9F2BD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A45DF"/>
    <w:multiLevelType w:val="hybridMultilevel"/>
    <w:tmpl w:val="B716572C"/>
    <w:lvl w:ilvl="0" w:tplc="C99C0C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72F96"/>
    <w:multiLevelType w:val="hybridMultilevel"/>
    <w:tmpl w:val="6DD2B472"/>
    <w:lvl w:ilvl="0" w:tplc="0B7CDD58">
      <w:start w:val="1"/>
      <w:numFmt w:val="decimal"/>
      <w:lvlText w:val="%1."/>
      <w:lvlJc w:val="left"/>
      <w:pPr>
        <w:ind w:left="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688A52">
      <w:start w:val="1"/>
      <w:numFmt w:val="lowerLetter"/>
      <w:lvlText w:val="%2."/>
      <w:lvlJc w:val="left"/>
      <w:pPr>
        <w:ind w:left="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365E7E">
      <w:start w:val="1"/>
      <w:numFmt w:val="lowerRoman"/>
      <w:lvlText w:val="%3"/>
      <w:lvlJc w:val="left"/>
      <w:pPr>
        <w:ind w:left="1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ECFC62">
      <w:start w:val="1"/>
      <w:numFmt w:val="decimal"/>
      <w:lvlText w:val="%4"/>
      <w:lvlJc w:val="left"/>
      <w:pPr>
        <w:ind w:left="2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B62AD0">
      <w:start w:val="1"/>
      <w:numFmt w:val="lowerLetter"/>
      <w:lvlText w:val="%5"/>
      <w:lvlJc w:val="left"/>
      <w:pPr>
        <w:ind w:left="3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E2E3B4">
      <w:start w:val="1"/>
      <w:numFmt w:val="lowerRoman"/>
      <w:lvlText w:val="%6"/>
      <w:lvlJc w:val="left"/>
      <w:pPr>
        <w:ind w:left="3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2C03E0">
      <w:start w:val="1"/>
      <w:numFmt w:val="decimal"/>
      <w:lvlText w:val="%7"/>
      <w:lvlJc w:val="left"/>
      <w:pPr>
        <w:ind w:left="4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44BDD2">
      <w:start w:val="1"/>
      <w:numFmt w:val="lowerLetter"/>
      <w:lvlText w:val="%8"/>
      <w:lvlJc w:val="left"/>
      <w:pPr>
        <w:ind w:left="5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B031F2">
      <w:start w:val="1"/>
      <w:numFmt w:val="lowerRoman"/>
      <w:lvlText w:val="%9"/>
      <w:lvlJc w:val="left"/>
      <w:pPr>
        <w:ind w:left="6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181D22"/>
    <w:multiLevelType w:val="hybridMultilevel"/>
    <w:tmpl w:val="C5B0A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45144"/>
    <w:multiLevelType w:val="hybridMultilevel"/>
    <w:tmpl w:val="808CE1AA"/>
    <w:lvl w:ilvl="0" w:tplc="CE0E799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267795">
    <w:abstractNumId w:val="4"/>
  </w:num>
  <w:num w:numId="2" w16cid:durableId="476653057">
    <w:abstractNumId w:val="1"/>
  </w:num>
  <w:num w:numId="3" w16cid:durableId="1701783727">
    <w:abstractNumId w:val="3"/>
  </w:num>
  <w:num w:numId="4" w16cid:durableId="68817953">
    <w:abstractNumId w:val="2"/>
  </w:num>
  <w:num w:numId="5" w16cid:durableId="1593930309">
    <w:abstractNumId w:val="0"/>
  </w:num>
  <w:num w:numId="6" w16cid:durableId="627901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28"/>
    <w:rsid w:val="000315B0"/>
    <w:rsid w:val="0004075F"/>
    <w:rsid w:val="00041C36"/>
    <w:rsid w:val="00056048"/>
    <w:rsid w:val="00084D07"/>
    <w:rsid w:val="000E7DAA"/>
    <w:rsid w:val="001064E9"/>
    <w:rsid w:val="001156B5"/>
    <w:rsid w:val="00121939"/>
    <w:rsid w:val="00132A1B"/>
    <w:rsid w:val="00164B2F"/>
    <w:rsid w:val="00176AF9"/>
    <w:rsid w:val="00194E13"/>
    <w:rsid w:val="001D05F5"/>
    <w:rsid w:val="001E4876"/>
    <w:rsid w:val="0029124F"/>
    <w:rsid w:val="002F3AAD"/>
    <w:rsid w:val="00311AC0"/>
    <w:rsid w:val="00371CDB"/>
    <w:rsid w:val="003C78DE"/>
    <w:rsid w:val="004010F7"/>
    <w:rsid w:val="00405DA2"/>
    <w:rsid w:val="00413EAE"/>
    <w:rsid w:val="0042551C"/>
    <w:rsid w:val="00427232"/>
    <w:rsid w:val="0044206E"/>
    <w:rsid w:val="004505CF"/>
    <w:rsid w:val="004511CF"/>
    <w:rsid w:val="004758EB"/>
    <w:rsid w:val="0048409A"/>
    <w:rsid w:val="004B4F1E"/>
    <w:rsid w:val="004B5A5F"/>
    <w:rsid w:val="004F49E6"/>
    <w:rsid w:val="005018D5"/>
    <w:rsid w:val="00511BC7"/>
    <w:rsid w:val="0051238A"/>
    <w:rsid w:val="0052064D"/>
    <w:rsid w:val="00535505"/>
    <w:rsid w:val="00541A45"/>
    <w:rsid w:val="00552CE0"/>
    <w:rsid w:val="00590C66"/>
    <w:rsid w:val="00593E2F"/>
    <w:rsid w:val="005A2A40"/>
    <w:rsid w:val="005D1884"/>
    <w:rsid w:val="005E4411"/>
    <w:rsid w:val="005E7DCA"/>
    <w:rsid w:val="0060234E"/>
    <w:rsid w:val="00610DD5"/>
    <w:rsid w:val="0062002E"/>
    <w:rsid w:val="00634621"/>
    <w:rsid w:val="00650116"/>
    <w:rsid w:val="006523A7"/>
    <w:rsid w:val="00662228"/>
    <w:rsid w:val="006852CB"/>
    <w:rsid w:val="006B514E"/>
    <w:rsid w:val="006C6E71"/>
    <w:rsid w:val="006D3FCF"/>
    <w:rsid w:val="00705989"/>
    <w:rsid w:val="007075AC"/>
    <w:rsid w:val="00733A92"/>
    <w:rsid w:val="007542BF"/>
    <w:rsid w:val="0075634D"/>
    <w:rsid w:val="00791F67"/>
    <w:rsid w:val="007B4E03"/>
    <w:rsid w:val="007B655E"/>
    <w:rsid w:val="007E7887"/>
    <w:rsid w:val="00874C1F"/>
    <w:rsid w:val="00891444"/>
    <w:rsid w:val="008A413B"/>
    <w:rsid w:val="008A61A7"/>
    <w:rsid w:val="008B1B20"/>
    <w:rsid w:val="008B591B"/>
    <w:rsid w:val="008D3BF6"/>
    <w:rsid w:val="008F04D4"/>
    <w:rsid w:val="008F5CB1"/>
    <w:rsid w:val="00907FC1"/>
    <w:rsid w:val="009131FF"/>
    <w:rsid w:val="00917D0A"/>
    <w:rsid w:val="0092462C"/>
    <w:rsid w:val="00940A33"/>
    <w:rsid w:val="009430A4"/>
    <w:rsid w:val="00945089"/>
    <w:rsid w:val="0097378C"/>
    <w:rsid w:val="009831B1"/>
    <w:rsid w:val="00983AAA"/>
    <w:rsid w:val="009846BD"/>
    <w:rsid w:val="009861EA"/>
    <w:rsid w:val="009E216F"/>
    <w:rsid w:val="009E36EC"/>
    <w:rsid w:val="009E6125"/>
    <w:rsid w:val="009F537D"/>
    <w:rsid w:val="00A02597"/>
    <w:rsid w:val="00A02623"/>
    <w:rsid w:val="00A4026B"/>
    <w:rsid w:val="00A50295"/>
    <w:rsid w:val="00A82F44"/>
    <w:rsid w:val="00A85794"/>
    <w:rsid w:val="00A936E3"/>
    <w:rsid w:val="00A95DD7"/>
    <w:rsid w:val="00AA3741"/>
    <w:rsid w:val="00AA5461"/>
    <w:rsid w:val="00AB220B"/>
    <w:rsid w:val="00AE1FF9"/>
    <w:rsid w:val="00AE522F"/>
    <w:rsid w:val="00B350E4"/>
    <w:rsid w:val="00B86D7C"/>
    <w:rsid w:val="00BA649A"/>
    <w:rsid w:val="00BC627A"/>
    <w:rsid w:val="00BE61F3"/>
    <w:rsid w:val="00C367F7"/>
    <w:rsid w:val="00C64751"/>
    <w:rsid w:val="00C7085B"/>
    <w:rsid w:val="00C73413"/>
    <w:rsid w:val="00C8464B"/>
    <w:rsid w:val="00C96C86"/>
    <w:rsid w:val="00CE18DC"/>
    <w:rsid w:val="00CE5D6A"/>
    <w:rsid w:val="00CE7D95"/>
    <w:rsid w:val="00D247B8"/>
    <w:rsid w:val="00D44F47"/>
    <w:rsid w:val="00D55BF6"/>
    <w:rsid w:val="00D873BA"/>
    <w:rsid w:val="00DA3228"/>
    <w:rsid w:val="00DC417F"/>
    <w:rsid w:val="00E1705B"/>
    <w:rsid w:val="00E227F7"/>
    <w:rsid w:val="00E65417"/>
    <w:rsid w:val="00E85008"/>
    <w:rsid w:val="00EA2DC5"/>
    <w:rsid w:val="00EA74F4"/>
    <w:rsid w:val="00ED4E6A"/>
    <w:rsid w:val="00EE00E7"/>
    <w:rsid w:val="00F7553C"/>
    <w:rsid w:val="00FA334E"/>
    <w:rsid w:val="00FC1D1A"/>
    <w:rsid w:val="00FE7847"/>
    <w:rsid w:val="00FF5925"/>
    <w:rsid w:val="6A989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87E5"/>
  <w15:chartTrackingRefBased/>
  <w15:docId w15:val="{418C9A1F-2B14-4E26-A6E4-8177E6D0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4876"/>
    <w:pPr>
      <w:spacing w:after="120"/>
      <w:jc w:val="both"/>
    </w:pPr>
    <w:rPr>
      <w:rFonts w:eastAsia="Times New Roman" w:cs="Times New Roman"/>
      <w:sz w:val="22"/>
      <w:lang w:val="nl-NL" w:eastAsia="nl-NL"/>
    </w:rPr>
  </w:style>
  <w:style w:type="paragraph" w:styleId="ListParagraph">
    <w:name w:val="List Paragraph"/>
    <w:basedOn w:val="Normal"/>
    <w:uiPriority w:val="34"/>
    <w:qFormat/>
    <w:rsid w:val="00907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F4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33A92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33A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3A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3A9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A92"/>
    <w:rPr>
      <w:b/>
      <w:bCs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010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4smm@uva.n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ai4science-amsterdam.github.io/ai4smm_rpa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i4science-amsterdam.github.io/ai4smm_rp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52191F2B3940AF5195CD4B908829" ma:contentTypeVersion="13" ma:contentTypeDescription="Een nieuw document maken." ma:contentTypeScope="" ma:versionID="32db3f0509333bbea53d214ce6e60192">
  <xsd:schema xmlns:xsd="http://www.w3.org/2001/XMLSchema" xmlns:xs="http://www.w3.org/2001/XMLSchema" xmlns:p="http://schemas.microsoft.com/office/2006/metadata/properties" xmlns:ns2="be7162f7-0d10-4938-8b71-f51a8d6e157b" xmlns:ns3="925b93e2-1891-41d3-9657-e9bda6cbc22d" targetNamespace="http://schemas.microsoft.com/office/2006/metadata/properties" ma:root="true" ma:fieldsID="5c73a3f04b897cd932a16f5f868f979c" ns2:_="" ns3:_="">
    <xsd:import namespace="be7162f7-0d10-4938-8b71-f51a8d6e157b"/>
    <xsd:import namespace="925b93e2-1891-41d3-9657-e9bda6cbc2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162f7-0d10-4938-8b71-f51a8d6e1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99b6ca76-abda-4f5c-bf70-6374a71c10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93e2-1891-41d3-9657-e9bda6cbc2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6ef788a-0c60-44e9-b5db-3d28d3d4b2f3}" ma:internalName="TaxCatchAll" ma:showField="CatchAllData" ma:web="925b93e2-1891-41d3-9657-e9bda6cbc2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5b93e2-1891-41d3-9657-e9bda6cbc22d" xsi:nil="true"/>
    <lcf76f155ced4ddcb4097134ff3c332f xmlns="be7162f7-0d10-4938-8b71-f51a8d6e157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132332-11F2-4E8B-B974-BB99BA41C4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7162f7-0d10-4938-8b71-f51a8d6e157b"/>
    <ds:schemaRef ds:uri="925b93e2-1891-41d3-9657-e9bda6cbc2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423666-1B35-432D-8404-F940C6824EE2}">
  <ds:schemaRefs>
    <ds:schemaRef ds:uri="http://schemas.microsoft.com/office/2006/metadata/properties"/>
    <ds:schemaRef ds:uri="http://schemas.microsoft.com/office/infopath/2007/PartnerControls"/>
    <ds:schemaRef ds:uri="925b93e2-1891-41d3-9657-e9bda6cbc22d"/>
    <ds:schemaRef ds:uri="be7162f7-0d10-4938-8b71-f51a8d6e157b"/>
  </ds:schemaRefs>
</ds:datastoreItem>
</file>

<file path=customXml/itemProps3.xml><?xml version="1.0" encoding="utf-8"?>
<ds:datastoreItem xmlns:ds="http://schemas.openxmlformats.org/officeDocument/2006/customXml" ds:itemID="{862807EF-BF2E-4240-9DCE-8A60186AC0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331</Words>
  <Characters>1981</Characters>
  <Application>Microsoft Office Word</Application>
  <DocSecurity>0</DocSecurity>
  <Lines>27</Lines>
  <Paragraphs>5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Ensing</dc:creator>
  <cp:keywords/>
  <dc:description/>
  <cp:lastModifiedBy>Bernd Ensing</cp:lastModifiedBy>
  <cp:revision>44</cp:revision>
  <dcterms:created xsi:type="dcterms:W3CDTF">2024-09-20T05:50:00Z</dcterms:created>
  <dcterms:modified xsi:type="dcterms:W3CDTF">2024-10-15T12:58:00Z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0x010100E4C452191F2B3940AF5195CD4B908829</vt:lpwstr>
  </property>
  <property fmtid="{D5CDD505-2E9C-101B-9397-08002B2CF9AE}" pid="3" name="MediaServiceImageTags">
    <vt:lpwstr/>
  </property>
</Properties>
</file>